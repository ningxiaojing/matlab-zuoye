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F9" w:rsidRDefault="00B576F9" w:rsidP="00B576F9">
      <w:pPr>
        <w:pStyle w:val="rich-diff-level-one"/>
        <w:shd w:val="clear" w:color="auto" w:fill="FFFFFF"/>
        <w:spacing w:before="0" w:beforeAutospacing="0" w:after="240" w:afterAutospacing="0"/>
        <w:ind w:left="225"/>
        <w:rPr>
          <w:rFonts w:ascii="Segoe UI" w:hAnsi="Segoe UI" w:cs="Segoe UI"/>
          <w:color w:val="24292E"/>
        </w:rPr>
      </w:pPr>
      <w:del w:id="0" w:author="Unknown">
        <w:r>
          <w:rPr>
            <w:rStyle w:val="a3"/>
            <w:rFonts w:ascii="Segoe UI" w:hAnsi="Segoe UI" w:cs="Segoe UI"/>
            <w:strike/>
            <w:color w:val="CB2431"/>
            <w:shd w:val="clear" w:color="auto" w:fill="FFDCE0"/>
          </w:rPr>
          <w:delText>总体目标：将图片中的花朵提取出来并保存</w:delText>
        </w:r>
      </w:del>
      <w:ins w:id="1" w:author="Unknown">
        <w:r>
          <w:rPr>
            <w:rStyle w:val="a3"/>
            <w:rFonts w:ascii="Segoe UI" w:hAnsi="Segoe UI" w:cs="Segoe UI"/>
            <w:color w:val="24292E"/>
            <w:bdr w:val="none" w:sz="0" w:space="0" w:color="auto" w:frame="1"/>
            <w:shd w:val="clear" w:color="auto" w:fill="E6FFED"/>
          </w:rPr>
          <w:t>总体目标</w:t>
        </w:r>
        <w:r>
          <w:rPr>
            <w:rFonts w:ascii="Segoe UI" w:hAnsi="Segoe UI" w:cs="Segoe UI"/>
            <w:color w:val="24292E"/>
            <w:bdr w:val="none" w:sz="0" w:space="0" w:color="auto" w:frame="1"/>
            <w:shd w:val="clear" w:color="auto" w:fill="E6FFED"/>
          </w:rPr>
          <w:t>：将图片中的花朵提取出来并保存</w:t>
        </w:r>
      </w:ins>
      <w:bookmarkStart w:id="2" w:name="_GoBack"/>
      <w:bookmarkEnd w:id="2"/>
    </w:p>
    <w:p w:rsidR="00B576F9" w:rsidRDefault="00B576F9" w:rsidP="00B576F9">
      <w:pPr>
        <w:pStyle w:val="rich-diff-level-one"/>
        <w:shd w:val="clear" w:color="auto" w:fill="FFFFFF"/>
        <w:spacing w:before="0" w:beforeAutospacing="0" w:after="240" w:afterAutospacing="0"/>
        <w:ind w:left="225"/>
        <w:rPr>
          <w:rFonts w:ascii="Segoe UI" w:hAnsi="Segoe UI" w:cs="Segoe UI"/>
          <w:color w:val="24292E"/>
        </w:rPr>
      </w:pPr>
      <w:del w:id="3" w:author="Unknown">
        <w:r>
          <w:rPr>
            <w:rFonts w:ascii="Segoe UI" w:hAnsi="Segoe UI" w:cs="Segoe UI"/>
            <w:strike/>
            <w:color w:val="CB2431"/>
            <w:shd w:val="clear" w:color="auto" w:fill="FFDCE0"/>
          </w:rPr>
          <w:delText>**</w:delText>
        </w:r>
      </w:del>
      <w:r>
        <w:rPr>
          <w:rStyle w:val="a3"/>
          <w:rFonts w:ascii="Segoe UI" w:hAnsi="Segoe UI" w:cs="Segoe UI"/>
          <w:color w:val="24292E"/>
        </w:rPr>
        <w:t>流程</w:t>
      </w:r>
      <w:del w:id="4" w:author="Unknown">
        <w:r>
          <w:rPr>
            <w:rFonts w:ascii="Segoe UI" w:hAnsi="Segoe UI" w:cs="Segoe UI"/>
            <w:strike/>
            <w:color w:val="CB2431"/>
            <w:shd w:val="clear" w:color="auto" w:fill="FFDCE0"/>
          </w:rPr>
          <w:delText>：</w:delText>
        </w:r>
        <w:r>
          <w:rPr>
            <w:rFonts w:ascii="Segoe UI" w:hAnsi="Segoe UI" w:cs="Segoe UI"/>
            <w:strike/>
            <w:color w:val="CB2431"/>
            <w:shd w:val="clear" w:color="auto" w:fill="FFDCE0"/>
          </w:rPr>
          <w:delText>**</w:delText>
        </w:r>
      </w:del>
      <w:ins w:id="5" w:author="Unknown">
        <w:r>
          <w:rPr>
            <w:rFonts w:ascii="Segoe UI" w:hAnsi="Segoe UI" w:cs="Segoe UI"/>
            <w:color w:val="24292E"/>
            <w:bdr w:val="none" w:sz="0" w:space="0" w:color="auto" w:frame="1"/>
            <w:shd w:val="clear" w:color="auto" w:fill="E6FFED"/>
          </w:rPr>
          <w:t>：</w:t>
        </w:r>
      </w:ins>
      <w:r>
        <w:rPr>
          <w:rFonts w:ascii="Segoe UI" w:hAnsi="Segoe UI" w:cs="Segoe UI"/>
          <w:color w:val="24292E"/>
        </w:rPr>
        <w:t>输入图片</w:t>
      </w:r>
      <w:r>
        <w:rPr>
          <w:rFonts w:ascii="Segoe UI" w:hAnsi="Segoe UI" w:cs="Segoe UI"/>
          <w:color w:val="24292E"/>
        </w:rPr>
        <w:t>→</w:t>
      </w:r>
      <w:r>
        <w:rPr>
          <w:rFonts w:ascii="Segoe UI" w:hAnsi="Segoe UI" w:cs="Segoe UI"/>
          <w:color w:val="24292E"/>
        </w:rPr>
        <w:t>灰度化</w:t>
      </w:r>
      <w:r>
        <w:rPr>
          <w:rFonts w:ascii="Segoe UI" w:hAnsi="Segoe UI" w:cs="Segoe UI"/>
          <w:color w:val="24292E"/>
        </w:rPr>
        <w:t>→</w:t>
      </w:r>
      <w:proofErr w:type="gramStart"/>
      <w:r>
        <w:rPr>
          <w:rFonts w:ascii="Segoe UI" w:hAnsi="Segoe UI" w:cs="Segoe UI"/>
          <w:color w:val="24292E"/>
        </w:rPr>
        <w:t>二值化</w:t>
      </w:r>
      <w:proofErr w:type="gramEnd"/>
      <w:r>
        <w:rPr>
          <w:rFonts w:ascii="Segoe UI" w:hAnsi="Segoe UI" w:cs="Segoe UI"/>
          <w:color w:val="24292E"/>
        </w:rPr>
        <w:t>→</w:t>
      </w:r>
      <w:r>
        <w:rPr>
          <w:rFonts w:ascii="Segoe UI" w:hAnsi="Segoe UI" w:cs="Segoe UI"/>
          <w:color w:val="24292E"/>
        </w:rPr>
        <w:t>形态学处理</w:t>
      </w:r>
      <w:r>
        <w:rPr>
          <w:rFonts w:ascii="Segoe UI" w:hAnsi="Segoe UI" w:cs="Segoe UI"/>
          <w:color w:val="24292E"/>
        </w:rPr>
        <w:t>→</w:t>
      </w:r>
      <w:r>
        <w:rPr>
          <w:rFonts w:ascii="Segoe UI" w:hAnsi="Segoe UI" w:cs="Segoe UI"/>
          <w:color w:val="24292E"/>
        </w:rPr>
        <w:t>恢复彩图</w:t>
      </w:r>
    </w:p>
    <w:p w:rsidR="00B576F9" w:rsidRDefault="00B576F9" w:rsidP="00B576F9">
      <w:pPr>
        <w:pStyle w:val="vicinity"/>
        <w:shd w:val="clear" w:color="auto" w:fill="FFFFFF"/>
        <w:spacing w:before="0" w:beforeAutospacing="0"/>
        <w:ind w:left="225"/>
        <w:rPr>
          <w:rFonts w:ascii="Segoe UI" w:hAnsi="Segoe UI" w:cs="Segoe UI"/>
          <w:color w:val="24292E"/>
        </w:rPr>
      </w:pPr>
      <w:r>
        <w:rPr>
          <w:rStyle w:val="a3"/>
          <w:rFonts w:ascii="Segoe UI" w:hAnsi="Segoe UI" w:cs="Segoe UI"/>
          <w:color w:val="24292E"/>
        </w:rPr>
        <w:t>注意</w:t>
      </w:r>
      <w:r>
        <w:rPr>
          <w:rFonts w:ascii="Segoe UI" w:hAnsi="Segoe UI" w:cs="Segoe UI"/>
          <w:color w:val="24292E"/>
        </w:rPr>
        <w:t>：</w:t>
      </w:r>
      <w:proofErr w:type="gramStart"/>
      <w:r>
        <w:rPr>
          <w:rFonts w:ascii="Segoe UI" w:hAnsi="Segoe UI" w:cs="Segoe UI"/>
          <w:color w:val="24292E"/>
        </w:rPr>
        <w:t>二值化的</w:t>
      </w:r>
      <w:proofErr w:type="gramEnd"/>
      <w:r>
        <w:rPr>
          <w:rFonts w:ascii="Segoe UI" w:hAnsi="Segoe UI" w:cs="Segoe UI"/>
          <w:color w:val="24292E"/>
        </w:rPr>
        <w:t>阈值需要自己调整，形态学处理可选择开闭处理，实际情况可看流程图。</w:t>
      </w:r>
    </w:p>
    <w:p w:rsidR="001064A7" w:rsidRPr="00B576F9" w:rsidRDefault="001064A7"/>
    <w:sectPr w:rsidR="001064A7" w:rsidRPr="00B57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F9"/>
    <w:rsid w:val="001064A7"/>
    <w:rsid w:val="00B576F9"/>
    <w:rsid w:val="00FD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F9B3-4874-4258-AF03-4BA11BC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-diff-level-one">
    <w:name w:val="rich-diff-level-one"/>
    <w:basedOn w:val="a"/>
    <w:rsid w:val="00B5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576F9"/>
    <w:rPr>
      <w:b/>
      <w:bCs/>
    </w:rPr>
  </w:style>
  <w:style w:type="paragraph" w:customStyle="1" w:styleId="vicinity">
    <w:name w:val="vicinity"/>
    <w:basedOn w:val="a"/>
    <w:rsid w:val="00B5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2018-03-25T00:30:00Z</dcterms:created>
  <dcterms:modified xsi:type="dcterms:W3CDTF">2018-03-25T00:33:00Z</dcterms:modified>
</cp:coreProperties>
</file>